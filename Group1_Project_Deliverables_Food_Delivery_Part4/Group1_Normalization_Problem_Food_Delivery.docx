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913D46" w14:textId="77777777" w:rsidR="00E87A8C" w:rsidRDefault="0025084D">
      <w:pPr>
        <w:jc w:val="center"/>
      </w:pPr>
      <w:r>
        <w:t>Additional Normalization Problem</w:t>
      </w:r>
    </w:p>
    <w:p w14:paraId="67913D47" w14:textId="77777777" w:rsidR="00E87A8C" w:rsidRDefault="0025084D">
      <w:pPr>
        <w:jc w:val="center"/>
      </w:pPr>
      <w:r>
        <w:t>Updated</w:t>
      </w:r>
    </w:p>
    <w:p w14:paraId="67913D48" w14:textId="77777777" w:rsidR="00E87A8C" w:rsidRDefault="0025084D">
      <w:r>
        <w:t>Decomposition Into 3NF</w:t>
      </w:r>
    </w:p>
    <w:p w14:paraId="67913D49" w14:textId="77777777" w:rsidR="00E87A8C" w:rsidRDefault="00E87A8C"/>
    <w:p w14:paraId="67913D4A" w14:textId="77777777" w:rsidR="00E87A8C" w:rsidRDefault="0025084D">
      <w:r>
        <w:t xml:space="preserve">Step 1: </w:t>
      </w:r>
    </w:p>
    <w:p w14:paraId="67913D4B" w14:textId="77777777" w:rsidR="00E87A8C" w:rsidRDefault="0025084D">
      <w:pPr>
        <w:ind w:firstLine="720"/>
      </w:pPr>
      <w:r>
        <w:t xml:space="preserve">A single relation for </w:t>
      </w:r>
      <w:proofErr w:type="gramStart"/>
      <w:r>
        <w:t>all of</w:t>
      </w:r>
      <w:proofErr w:type="gramEnd"/>
      <w:r>
        <w:t xml:space="preserve"> our attributes:</w:t>
      </w:r>
    </w:p>
    <w:p w14:paraId="67913D4C" w14:textId="77777777" w:rsidR="00E87A8C" w:rsidRDefault="00E87A8C"/>
    <w:p w14:paraId="67913D4D" w14:textId="77777777" w:rsidR="00E87A8C" w:rsidRDefault="0025084D">
      <w:r>
        <w:t>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orderTime</w:t>
      </w:r>
      <w:proofErr w:type="spellEnd"/>
      <w:r>
        <w:t xml:space="preserve">, </w:t>
      </w:r>
      <w:proofErr w:type="spellStart"/>
      <w:r>
        <w:t>orderAddress</w:t>
      </w:r>
      <w:proofErr w:type="spellEnd"/>
      <w:r>
        <w:t xml:space="preserve">, </w:t>
      </w:r>
      <w:proofErr w:type="spellStart"/>
      <w:r>
        <w:t>orderNotes</w:t>
      </w:r>
      <w:proofErr w:type="spellEnd"/>
      <w:r>
        <w:t xml:space="preserve">, </w:t>
      </w:r>
      <w:proofErr w:type="spellStart"/>
      <w:r>
        <w:t>isPaid</w:t>
      </w:r>
      <w:proofErr w:type="spellEnd"/>
      <w:r>
        <w:t xml:space="preserve">, </w:t>
      </w:r>
      <w:proofErr w:type="spellStart"/>
      <w:r>
        <w:t>isDelivered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CCNumber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, quantity,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customerPhoneNum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foodPrice</w:t>
      </w:r>
      <w:proofErr w:type="spellEnd"/>
      <w:r>
        <w:t xml:space="preserve">, </w:t>
      </w:r>
      <w:proofErr w:type="spellStart"/>
      <w:r>
        <w:t>deilveryFee</w:t>
      </w:r>
      <w:proofErr w:type="spellEnd"/>
      <w:r>
        <w:t xml:space="preserve">, tip, coupon, </w:t>
      </w:r>
      <w:proofErr w:type="spellStart"/>
      <w:r>
        <w:t>expDate</w:t>
      </w:r>
      <w:proofErr w:type="spellEnd"/>
      <w:r>
        <w:t xml:space="preserve">, </w:t>
      </w:r>
      <w:proofErr w:type="spellStart"/>
      <w:r>
        <w:t>nameOnCard</w:t>
      </w:r>
      <w:proofErr w:type="spellEnd"/>
      <w:r>
        <w:t xml:space="preserve">, </w:t>
      </w:r>
      <w:proofErr w:type="spellStart"/>
      <w:r>
        <w:t>foodName</w:t>
      </w:r>
      <w:proofErr w:type="spellEnd"/>
      <w:r>
        <w:t>,</w:t>
      </w:r>
      <w:r>
        <w:t xml:space="preserve"> </w:t>
      </w:r>
      <w:proofErr w:type="spellStart"/>
      <w:r>
        <w:t>restaurantAddress</w:t>
      </w:r>
      <w:proofErr w:type="spellEnd"/>
      <w:r>
        <w:t xml:space="preserve">, </w:t>
      </w:r>
      <w:proofErr w:type="spellStart"/>
      <w:r>
        <w:t>restaurantPhoneNum</w:t>
      </w:r>
      <w:proofErr w:type="spellEnd"/>
      <w:r>
        <w:t xml:space="preserve">, </w:t>
      </w:r>
      <w:proofErr w:type="spellStart"/>
      <w:r>
        <w:t>restaurantBankAccountNumber</w:t>
      </w:r>
      <w:proofErr w:type="spellEnd"/>
      <w:r>
        <w:t xml:space="preserve">,  </w:t>
      </w:r>
      <w:proofErr w:type="spellStart"/>
      <w:r>
        <w:t>restaurantRating</w:t>
      </w:r>
      <w:proofErr w:type="spellEnd"/>
      <w:r>
        <w:t xml:space="preserve">, </w:t>
      </w:r>
      <w:proofErr w:type="spellStart"/>
      <w:r>
        <w:t>restaurantComment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driverName</w:t>
      </w:r>
      <w:proofErr w:type="spellEnd"/>
      <w:r>
        <w:t xml:space="preserve">, </w:t>
      </w:r>
      <w:proofErr w:type="spellStart"/>
      <w:r>
        <w:t>driverPhoneNum</w:t>
      </w:r>
      <w:proofErr w:type="spellEnd"/>
      <w:r>
        <w:t xml:space="preserve">, </w:t>
      </w:r>
      <w:proofErr w:type="spellStart"/>
      <w:r>
        <w:t>driverComment</w:t>
      </w:r>
      <w:proofErr w:type="spellEnd"/>
      <w:r>
        <w:t xml:space="preserve">, </w:t>
      </w:r>
      <w:proofErr w:type="spellStart"/>
      <w:r>
        <w:t>driverRating</w:t>
      </w:r>
      <w:proofErr w:type="spellEnd"/>
      <w:r>
        <w:t xml:space="preserve">, </w:t>
      </w:r>
      <w:proofErr w:type="spellStart"/>
      <w:r>
        <w:t>driverBankAccountNumber</w:t>
      </w:r>
      <w:proofErr w:type="spellEnd"/>
      <w:r>
        <w:t xml:space="preserve">, </w:t>
      </w:r>
      <w:proofErr w:type="spellStart"/>
      <w:ins w:id="0" w:author="余潇阳" w:date="2020-12-17T21:13:00Z">
        <w:r>
          <w:t>D.</w:t>
        </w:r>
      </w:ins>
      <w:r>
        <w:t>accountType</w:t>
      </w:r>
      <w:proofErr w:type="spellEnd"/>
      <w:r>
        <w:t xml:space="preserve">, </w:t>
      </w:r>
      <w:proofErr w:type="spellStart"/>
      <w:ins w:id="1" w:author="余潇阳" w:date="2020-12-17T21:13:00Z">
        <w:r>
          <w:t>D.</w:t>
        </w:r>
      </w:ins>
      <w:r>
        <w:t>bankName</w:t>
      </w:r>
      <w:proofErr w:type="spellEnd"/>
      <w:r>
        <w:t xml:space="preserve">, </w:t>
      </w:r>
      <w:proofErr w:type="spellStart"/>
      <w:ins w:id="2" w:author="余潇阳" w:date="2020-12-17T21:13:00Z">
        <w:r>
          <w:t>D.</w:t>
        </w:r>
      </w:ins>
      <w:r>
        <w:t>routingNumber</w:t>
      </w:r>
      <w:proofErr w:type="spellEnd"/>
      <w:ins w:id="3" w:author="余潇阳" w:date="2020-12-17T21:14:00Z">
        <w:r>
          <w:t xml:space="preserve">, </w:t>
        </w:r>
        <w:proofErr w:type="spellStart"/>
        <w:r>
          <w:t>R.accountType</w:t>
        </w:r>
        <w:proofErr w:type="spellEnd"/>
        <w:r>
          <w:t xml:space="preserve">, </w:t>
        </w:r>
        <w:proofErr w:type="spellStart"/>
        <w:r>
          <w:t>R.bankName</w:t>
        </w:r>
        <w:proofErr w:type="spellEnd"/>
        <w:r>
          <w:t xml:space="preserve">, </w:t>
        </w:r>
        <w:proofErr w:type="spellStart"/>
        <w:r>
          <w:t>R.routingNumber</w:t>
        </w:r>
      </w:ins>
      <w:proofErr w:type="spellEnd"/>
      <w:r>
        <w:t>)</w:t>
      </w:r>
    </w:p>
    <w:p w14:paraId="67913D4E" w14:textId="77777777" w:rsidR="00E87A8C" w:rsidRDefault="00E87A8C"/>
    <w:p w14:paraId="67913D4F" w14:textId="77777777" w:rsidR="00E87A8C" w:rsidRDefault="0025084D">
      <w:pPr>
        <w:ind w:firstLine="720"/>
      </w:pPr>
      <w:r>
        <w:t>All the FDs:</w:t>
      </w:r>
    </w:p>
    <w:p w14:paraId="67913D50" w14:textId="77777777" w:rsidR="00E87A8C" w:rsidRDefault="00E87A8C"/>
    <w:p w14:paraId="67913D51" w14:textId="77777777" w:rsidR="00E87A8C" w:rsidRDefault="0025084D">
      <w:pPr>
        <w:ind w:firstLine="720"/>
      </w:pPr>
      <w:proofErr w:type="spellStart"/>
      <w:r>
        <w:t>orderID</w:t>
      </w:r>
      <w:proofErr w:type="spellEnd"/>
      <w:r>
        <w:t xml:space="preserve"> -&gt;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,</w:t>
      </w:r>
    </w:p>
    <w:p w14:paraId="67913D52" w14:textId="77777777" w:rsidR="00E87A8C" w:rsidRDefault="0025084D">
      <w:pPr>
        <w:ind w:left="1440"/>
      </w:pPr>
      <w:r>
        <w:t xml:space="preserve">     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orderTime</w:t>
      </w:r>
      <w:proofErr w:type="spellEnd"/>
      <w:r>
        <w:t xml:space="preserve">, </w:t>
      </w:r>
      <w:proofErr w:type="spellStart"/>
      <w:r>
        <w:t>orderAddress</w:t>
      </w:r>
      <w:proofErr w:type="spellEnd"/>
      <w:r>
        <w:t xml:space="preserve">, </w:t>
      </w:r>
      <w:proofErr w:type="spellStart"/>
      <w:r>
        <w:t>orderNotes</w:t>
      </w:r>
      <w:proofErr w:type="spellEnd"/>
      <w:r>
        <w:t xml:space="preserve">, </w:t>
      </w:r>
      <w:proofErr w:type="spellStart"/>
      <w:r>
        <w:t>isPaid</w:t>
      </w:r>
      <w:proofErr w:type="spellEnd"/>
      <w:r>
        <w:t xml:space="preserve">, </w:t>
      </w:r>
      <w:proofErr w:type="spellStart"/>
      <w:r>
        <w:t>isDelivered</w:t>
      </w:r>
      <w:proofErr w:type="spellEnd"/>
      <w:r>
        <w:t xml:space="preserve">, </w:t>
      </w:r>
    </w:p>
    <w:p w14:paraId="67913D53" w14:textId="77777777" w:rsidR="00E87A8C" w:rsidRDefault="0025084D">
      <w:pPr>
        <w:ind w:left="1440"/>
      </w:pPr>
      <w:r>
        <w:t xml:space="preserve">      </w:t>
      </w:r>
      <w:proofErr w:type="spellStart"/>
      <w:r>
        <w:t>deliveryFee</w:t>
      </w:r>
      <w:proofErr w:type="spellEnd"/>
      <w:r>
        <w:t xml:space="preserve">, tip, coupon, </w:t>
      </w:r>
      <w:proofErr w:type="spellStart"/>
      <w:r>
        <w:t>CCNumber</w:t>
      </w:r>
      <w:proofErr w:type="spellEnd"/>
      <w:r>
        <w:t>,</w:t>
      </w:r>
    </w:p>
    <w:p w14:paraId="67913D54" w14:textId="77777777" w:rsidR="00E87A8C" w:rsidRDefault="0025084D">
      <w:pPr>
        <w:ind w:left="1440"/>
      </w:pPr>
      <w:r>
        <w:t xml:space="preserve">      </w:t>
      </w:r>
      <w:proofErr w:type="spellStart"/>
      <w:r>
        <w:t>restaurantRating</w:t>
      </w:r>
      <w:proofErr w:type="spellEnd"/>
      <w:r>
        <w:t xml:space="preserve">, </w:t>
      </w:r>
      <w:proofErr w:type="spellStart"/>
      <w:r>
        <w:t>restaurantComment</w:t>
      </w:r>
      <w:proofErr w:type="spellEnd"/>
      <w:r>
        <w:t xml:space="preserve">, </w:t>
      </w:r>
      <w:proofErr w:type="spellStart"/>
      <w:r>
        <w:t>dr</w:t>
      </w:r>
      <w:r>
        <w:t>iverRating</w:t>
      </w:r>
      <w:proofErr w:type="spellEnd"/>
      <w:r>
        <w:t xml:space="preserve">, </w:t>
      </w:r>
      <w:proofErr w:type="spellStart"/>
      <w:r>
        <w:t>driverComment</w:t>
      </w:r>
      <w:proofErr w:type="spellEnd"/>
    </w:p>
    <w:p w14:paraId="67913D55" w14:textId="77777777" w:rsidR="00E87A8C" w:rsidRDefault="0025084D">
      <w:pPr>
        <w:ind w:firstLine="720"/>
      </w:pPr>
      <w:proofErr w:type="spellStart"/>
      <w:r>
        <w:t>customerID</w:t>
      </w:r>
      <w:proofErr w:type="spellEnd"/>
      <w:r>
        <w:t xml:space="preserve"> -&gt; </w:t>
      </w:r>
      <w:proofErr w:type="spellStart"/>
      <w:r>
        <w:t>customerPhoneNum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</w:p>
    <w:p w14:paraId="67913D56" w14:textId="77777777" w:rsidR="00E87A8C" w:rsidRDefault="0025084D">
      <w:pPr>
        <w:ind w:firstLine="720"/>
      </w:pPr>
      <w:proofErr w:type="spellStart"/>
      <w:r>
        <w:t>restaurantID</w:t>
      </w:r>
      <w:proofErr w:type="spellEnd"/>
      <w:r>
        <w:t xml:space="preserve"> -&gt; </w:t>
      </w:r>
      <w:proofErr w:type="spellStart"/>
      <w:r>
        <w:t>restaurantAddress</w:t>
      </w:r>
      <w:proofErr w:type="spellEnd"/>
      <w:r>
        <w:t xml:space="preserve">, </w:t>
      </w:r>
      <w:proofErr w:type="spellStart"/>
      <w:r>
        <w:t>restaurantPhoneNum</w:t>
      </w:r>
      <w:proofErr w:type="spellEnd"/>
      <w:r>
        <w:t xml:space="preserve">, </w:t>
      </w:r>
      <w:proofErr w:type="spellStart"/>
      <w:r>
        <w:t>restaurantBankAccountNumber</w:t>
      </w:r>
      <w:proofErr w:type="spellEnd"/>
    </w:p>
    <w:p w14:paraId="67913D57" w14:textId="77777777" w:rsidR="00E87A8C" w:rsidRDefault="0025084D">
      <w:pPr>
        <w:ind w:firstLine="720"/>
      </w:pPr>
      <w:proofErr w:type="spellStart"/>
      <w:r>
        <w:t>driverID</w:t>
      </w:r>
      <w:proofErr w:type="spellEnd"/>
      <w:r>
        <w:t xml:space="preserve"> -&gt; </w:t>
      </w:r>
      <w:proofErr w:type="spellStart"/>
      <w:r>
        <w:t>driverName</w:t>
      </w:r>
      <w:proofErr w:type="spellEnd"/>
      <w:r>
        <w:t xml:space="preserve">, </w:t>
      </w:r>
      <w:proofErr w:type="spellStart"/>
      <w:r>
        <w:t>driverPhoneNum</w:t>
      </w:r>
      <w:proofErr w:type="spellEnd"/>
      <w:r>
        <w:t xml:space="preserve">, </w:t>
      </w:r>
      <w:proofErr w:type="spellStart"/>
      <w:r>
        <w:t>driverBankAccountNumber</w:t>
      </w:r>
      <w:proofErr w:type="spellEnd"/>
    </w:p>
    <w:p w14:paraId="67913D58" w14:textId="77777777" w:rsidR="00E87A8C" w:rsidRDefault="0025084D">
      <w:pPr>
        <w:ind w:firstLine="720"/>
      </w:pPr>
      <w:proofErr w:type="spellStart"/>
      <w:r>
        <w:t>foodID</w:t>
      </w:r>
      <w:proofErr w:type="spellEnd"/>
      <w:r>
        <w:t xml:space="preserve"> -&gt; </w:t>
      </w:r>
      <w:proofErr w:type="spellStart"/>
      <w:r>
        <w:t>restaurantI</w:t>
      </w:r>
      <w:r>
        <w:t>D</w:t>
      </w:r>
      <w:proofErr w:type="spellEnd"/>
      <w:r>
        <w:t xml:space="preserve">, </w:t>
      </w:r>
      <w:proofErr w:type="spellStart"/>
      <w:r>
        <w:t>foodName</w:t>
      </w:r>
      <w:proofErr w:type="spellEnd"/>
      <w:r>
        <w:t xml:space="preserve">, </w:t>
      </w:r>
      <w:proofErr w:type="spellStart"/>
      <w:r>
        <w:t>foodPrice</w:t>
      </w:r>
      <w:proofErr w:type="spellEnd"/>
    </w:p>
    <w:p w14:paraId="67913D59" w14:textId="77777777" w:rsidR="00E87A8C" w:rsidRDefault="0025084D">
      <w:r>
        <w:tab/>
      </w:r>
      <w:proofErr w:type="spellStart"/>
      <w:r>
        <w:t>orderID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 -&gt; quantity</w:t>
      </w:r>
    </w:p>
    <w:p w14:paraId="67913D5A" w14:textId="77777777" w:rsidR="00E87A8C" w:rsidRDefault="0025084D">
      <w:pPr>
        <w:ind w:firstLine="720"/>
      </w:pPr>
      <w:proofErr w:type="spellStart"/>
      <w:r>
        <w:t>CCNumber</w:t>
      </w:r>
      <w:proofErr w:type="spellEnd"/>
      <w:r>
        <w:t xml:space="preserve"> -&gt; </w:t>
      </w:r>
      <w:proofErr w:type="spellStart"/>
      <w:r>
        <w:t>expDate</w:t>
      </w:r>
      <w:proofErr w:type="spellEnd"/>
      <w:r>
        <w:t xml:space="preserve">, </w:t>
      </w:r>
      <w:proofErr w:type="spellStart"/>
      <w:r>
        <w:t>nameOnCard</w:t>
      </w:r>
      <w:proofErr w:type="spellEnd"/>
    </w:p>
    <w:p w14:paraId="67913D5B" w14:textId="77777777" w:rsidR="00E87A8C" w:rsidRDefault="0025084D">
      <w:pPr>
        <w:ind w:firstLine="720"/>
      </w:pPr>
      <w:proofErr w:type="spellStart"/>
      <w:r>
        <w:t>driverBankAccountNumber</w:t>
      </w:r>
      <w:proofErr w:type="spellEnd"/>
      <w:r>
        <w:t xml:space="preserve"> -&gt; </w:t>
      </w:r>
      <w:proofErr w:type="spellStart"/>
      <w:proofErr w:type="gramStart"/>
      <w:ins w:id="4" w:author="余潇阳" w:date="2020-12-17T21:14:00Z">
        <w:r>
          <w:t>D.</w:t>
        </w:r>
      </w:ins>
      <w:r>
        <w:t>accountType</w:t>
      </w:r>
      <w:proofErr w:type="spellEnd"/>
      <w:proofErr w:type="gramEnd"/>
      <w:r>
        <w:t xml:space="preserve">, </w:t>
      </w:r>
      <w:proofErr w:type="spellStart"/>
      <w:ins w:id="5" w:author="余潇阳" w:date="2020-12-17T21:15:00Z">
        <w:r>
          <w:t>D.</w:t>
        </w:r>
      </w:ins>
      <w:r>
        <w:t>bankName</w:t>
      </w:r>
      <w:proofErr w:type="spellEnd"/>
      <w:r>
        <w:t xml:space="preserve">, </w:t>
      </w:r>
      <w:proofErr w:type="spellStart"/>
      <w:ins w:id="6" w:author="余潇阳" w:date="2020-12-17T21:15:00Z">
        <w:r>
          <w:t>D.</w:t>
        </w:r>
      </w:ins>
      <w:r>
        <w:t>routingNumber</w:t>
      </w:r>
      <w:proofErr w:type="spellEnd"/>
    </w:p>
    <w:p w14:paraId="67913D5C" w14:textId="77777777" w:rsidR="00E87A8C" w:rsidRDefault="0025084D">
      <w:pPr>
        <w:ind w:firstLine="720"/>
      </w:pPr>
      <w:proofErr w:type="spellStart"/>
      <w:r>
        <w:t>restaurantBankAccountNumber</w:t>
      </w:r>
      <w:proofErr w:type="spellEnd"/>
      <w:r>
        <w:t xml:space="preserve"> -&gt; </w:t>
      </w:r>
      <w:proofErr w:type="spellStart"/>
      <w:proofErr w:type="gramStart"/>
      <w:ins w:id="7" w:author="余潇阳" w:date="2020-12-17T21:15:00Z">
        <w:r>
          <w:t>R.</w:t>
        </w:r>
      </w:ins>
      <w:r>
        <w:t>accountType</w:t>
      </w:r>
      <w:proofErr w:type="spellEnd"/>
      <w:proofErr w:type="gramEnd"/>
      <w:r>
        <w:t xml:space="preserve">, </w:t>
      </w:r>
      <w:proofErr w:type="spellStart"/>
      <w:ins w:id="8" w:author="余潇阳" w:date="2020-12-17T21:15:00Z">
        <w:r>
          <w:t>R.</w:t>
        </w:r>
      </w:ins>
      <w:r>
        <w:t>bankName</w:t>
      </w:r>
      <w:proofErr w:type="spellEnd"/>
      <w:r>
        <w:t xml:space="preserve">, </w:t>
      </w:r>
      <w:proofErr w:type="spellStart"/>
      <w:ins w:id="9" w:author="余潇阳" w:date="2020-12-17T21:15:00Z">
        <w:r>
          <w:t>R.</w:t>
        </w:r>
      </w:ins>
      <w:r>
        <w:t>routingNumber</w:t>
      </w:r>
      <w:proofErr w:type="spellEnd"/>
    </w:p>
    <w:p w14:paraId="67913D5D" w14:textId="77777777" w:rsidR="00E87A8C" w:rsidRDefault="00E87A8C"/>
    <w:p w14:paraId="67913D5E" w14:textId="77777777" w:rsidR="00E87A8C" w:rsidRDefault="0025084D">
      <w:r>
        <w:t>Step 2: Find minimal basis</w:t>
      </w:r>
    </w:p>
    <w:p w14:paraId="67913D5F" w14:textId="77777777" w:rsidR="00E87A8C" w:rsidRDefault="0025084D">
      <w:r>
        <w:tab/>
      </w:r>
    </w:p>
    <w:p w14:paraId="67913D60" w14:textId="77777777" w:rsidR="00E87A8C" w:rsidRDefault="0025084D">
      <w:r>
        <w:t>Step 3: Use all LHS and RHS in a FD from minimal basis to form a relation</w:t>
      </w:r>
    </w:p>
    <w:p w14:paraId="67913D61" w14:textId="77777777" w:rsidR="00E87A8C" w:rsidRDefault="00E87A8C"/>
    <w:p w14:paraId="67913D62" w14:textId="77777777" w:rsidR="00E87A8C" w:rsidRDefault="0025084D">
      <w:pPr>
        <w:ind w:firstLine="720"/>
      </w:pPr>
      <w:r>
        <w:t>R1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,</w:t>
      </w:r>
    </w:p>
    <w:p w14:paraId="67913D63" w14:textId="77777777" w:rsidR="00E87A8C" w:rsidRDefault="0025084D">
      <w:pPr>
        <w:ind w:left="1440"/>
      </w:pPr>
      <w:r>
        <w:t xml:space="preserve">    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orderTime</w:t>
      </w:r>
      <w:proofErr w:type="spellEnd"/>
      <w:r>
        <w:t xml:space="preserve">, </w:t>
      </w:r>
      <w:proofErr w:type="spellStart"/>
      <w:r>
        <w:t>orderNotes</w:t>
      </w:r>
      <w:proofErr w:type="spellEnd"/>
      <w:r>
        <w:t xml:space="preserve">, </w:t>
      </w:r>
      <w:proofErr w:type="spellStart"/>
      <w:r>
        <w:t>isPaid</w:t>
      </w:r>
      <w:proofErr w:type="spellEnd"/>
      <w:r>
        <w:t xml:space="preserve">, </w:t>
      </w:r>
      <w:proofErr w:type="spellStart"/>
      <w:r>
        <w:t>isDelivered</w:t>
      </w:r>
      <w:proofErr w:type="spellEnd"/>
      <w:r>
        <w:t xml:space="preserve">, </w:t>
      </w:r>
    </w:p>
    <w:p w14:paraId="67913D64" w14:textId="77777777" w:rsidR="00E87A8C" w:rsidRDefault="0025084D">
      <w:pPr>
        <w:ind w:left="1440"/>
      </w:pPr>
      <w:r>
        <w:t xml:space="preserve">     </w:t>
      </w:r>
      <w:proofErr w:type="spellStart"/>
      <w:r>
        <w:t>deliveryFee</w:t>
      </w:r>
      <w:proofErr w:type="spellEnd"/>
      <w:r>
        <w:t xml:space="preserve">, tip, coupon, </w:t>
      </w:r>
      <w:proofErr w:type="spellStart"/>
      <w:r>
        <w:t>CCNumber</w:t>
      </w:r>
      <w:proofErr w:type="spellEnd"/>
      <w:r>
        <w:t>,</w:t>
      </w:r>
    </w:p>
    <w:p w14:paraId="67913D65" w14:textId="77777777" w:rsidR="00E87A8C" w:rsidRDefault="0025084D">
      <w:r>
        <w:t xml:space="preserve">    </w:t>
      </w:r>
      <w:r>
        <w:tab/>
      </w:r>
      <w:r>
        <w:tab/>
        <w:t xml:space="preserve">     </w:t>
      </w:r>
      <w:proofErr w:type="spellStart"/>
      <w:r>
        <w:t>restaurantRating</w:t>
      </w:r>
      <w:proofErr w:type="spellEnd"/>
      <w:r>
        <w:t xml:space="preserve">, </w:t>
      </w:r>
      <w:proofErr w:type="spellStart"/>
      <w:r>
        <w:t>restaurantComment</w:t>
      </w:r>
      <w:proofErr w:type="spellEnd"/>
      <w:r>
        <w:t xml:space="preserve">, </w:t>
      </w:r>
      <w:proofErr w:type="spellStart"/>
      <w:r>
        <w:t>driverRating</w:t>
      </w:r>
      <w:proofErr w:type="spellEnd"/>
      <w:r>
        <w:t xml:space="preserve">, </w:t>
      </w:r>
      <w:proofErr w:type="spellStart"/>
      <w:r>
        <w:t>driverComment</w:t>
      </w:r>
      <w:proofErr w:type="spellEnd"/>
      <w:r>
        <w:t>)</w:t>
      </w:r>
    </w:p>
    <w:p w14:paraId="67913D66" w14:textId="77777777" w:rsidR="00E87A8C" w:rsidRDefault="0025084D">
      <w:pPr>
        <w:ind w:firstLine="720"/>
      </w:pPr>
      <w:r>
        <w:t>R2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customerPhoneNum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>)</w:t>
      </w:r>
    </w:p>
    <w:p w14:paraId="67913D67" w14:textId="77777777" w:rsidR="00E87A8C" w:rsidRDefault="0025084D">
      <w:pPr>
        <w:ind w:firstLine="720"/>
      </w:pPr>
      <w:r>
        <w:t>R3 Restaurant (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restaurantAddress</w:t>
      </w:r>
      <w:proofErr w:type="spellEnd"/>
      <w:r>
        <w:t xml:space="preserve">, </w:t>
      </w:r>
      <w:proofErr w:type="spellStart"/>
      <w:r>
        <w:t>restaurantPhoneN</w:t>
      </w:r>
      <w:r>
        <w:t>um</w:t>
      </w:r>
      <w:proofErr w:type="spellEnd"/>
      <w:r>
        <w:t xml:space="preserve">, </w:t>
      </w:r>
      <w:proofErr w:type="spellStart"/>
      <w:r>
        <w:t>restaurantBankAccountNumber</w:t>
      </w:r>
      <w:proofErr w:type="spellEnd"/>
      <w:r>
        <w:t>)</w:t>
      </w:r>
    </w:p>
    <w:p w14:paraId="67913D68" w14:textId="77777777" w:rsidR="00E87A8C" w:rsidRDefault="0025084D">
      <w:pPr>
        <w:ind w:left="720"/>
      </w:pPr>
      <w:r>
        <w:t>R4 Driver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driverName</w:t>
      </w:r>
      <w:proofErr w:type="spellEnd"/>
      <w:r>
        <w:t xml:space="preserve">, </w:t>
      </w:r>
      <w:proofErr w:type="spellStart"/>
      <w:r>
        <w:t>driverPhoneNum</w:t>
      </w:r>
      <w:proofErr w:type="spellEnd"/>
      <w:r>
        <w:t xml:space="preserve">, </w:t>
      </w:r>
      <w:proofErr w:type="spellStart"/>
      <w:r>
        <w:t>driverBankAccountNumber</w:t>
      </w:r>
      <w:proofErr w:type="spellEnd"/>
      <w:r>
        <w:t>)</w:t>
      </w:r>
    </w:p>
    <w:p w14:paraId="67913D69" w14:textId="77777777" w:rsidR="00E87A8C" w:rsidRDefault="0025084D">
      <w:pPr>
        <w:ind w:firstLine="720"/>
      </w:pPr>
      <w:r>
        <w:t>R5 Food (</w:t>
      </w:r>
      <w:proofErr w:type="spellStart"/>
      <w:r>
        <w:t>foodID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foodName</w:t>
      </w:r>
      <w:proofErr w:type="spellEnd"/>
      <w:r>
        <w:t xml:space="preserve">, </w:t>
      </w:r>
      <w:proofErr w:type="spellStart"/>
      <w:r>
        <w:t>foodPrice</w:t>
      </w:r>
      <w:proofErr w:type="spellEnd"/>
      <w:r>
        <w:t>)</w:t>
      </w:r>
    </w:p>
    <w:p w14:paraId="67913D6A" w14:textId="77777777" w:rsidR="00E87A8C" w:rsidRDefault="0025084D">
      <w:pPr>
        <w:ind w:firstLine="720"/>
      </w:pPr>
      <w:r>
        <w:lastRenderedPageBreak/>
        <w:t xml:space="preserve">R6 </w:t>
      </w:r>
      <w:proofErr w:type="spellStart"/>
      <w:r>
        <w:t>FoodInOrder</w:t>
      </w:r>
      <w:proofErr w:type="spellEnd"/>
      <w:r>
        <w:t xml:space="preserve"> (</w:t>
      </w:r>
      <w:proofErr w:type="spellStart"/>
      <w:r>
        <w:t>foodID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quantity)</w:t>
      </w:r>
    </w:p>
    <w:p w14:paraId="67913D6B" w14:textId="77777777" w:rsidR="00E87A8C" w:rsidRDefault="0025084D">
      <w:pPr>
        <w:ind w:firstLine="720"/>
      </w:pPr>
      <w:r>
        <w:t xml:space="preserve">R7 </w:t>
      </w:r>
      <w:proofErr w:type="spellStart"/>
      <w:r>
        <w:t>CreditCard</w:t>
      </w:r>
      <w:proofErr w:type="spellEnd"/>
      <w:r>
        <w:t xml:space="preserve"> (</w:t>
      </w:r>
      <w:proofErr w:type="spellStart"/>
      <w:r>
        <w:t>CCNumber</w:t>
      </w:r>
      <w:proofErr w:type="spellEnd"/>
      <w:r>
        <w:t xml:space="preserve">, </w:t>
      </w:r>
      <w:proofErr w:type="spellStart"/>
      <w:r>
        <w:t>expDate</w:t>
      </w:r>
      <w:proofErr w:type="spellEnd"/>
      <w:r>
        <w:t xml:space="preserve">, </w:t>
      </w:r>
      <w:proofErr w:type="spellStart"/>
      <w:r>
        <w:t>nameOnCard</w:t>
      </w:r>
      <w:proofErr w:type="spellEnd"/>
      <w:r>
        <w:t>)</w:t>
      </w:r>
    </w:p>
    <w:p w14:paraId="67913D6C" w14:textId="77777777" w:rsidR="00E87A8C" w:rsidRDefault="0025084D">
      <w:pPr>
        <w:ind w:firstLine="720"/>
        <w:rPr>
          <w:ins w:id="10" w:author="余潇阳" w:date="2020-12-17T21:20:00Z"/>
        </w:rPr>
      </w:pPr>
      <w:r>
        <w:t xml:space="preserve">R8 </w:t>
      </w:r>
      <w:proofErr w:type="spellStart"/>
      <w:ins w:id="11" w:author="余潇阳" w:date="2020-12-17T21:20:00Z">
        <w:r>
          <w:t>Driver</w:t>
        </w:r>
      </w:ins>
      <w:r>
        <w:t>BankAccount</w:t>
      </w:r>
      <w:proofErr w:type="spellEnd"/>
      <w:r>
        <w:t xml:space="preserve"> (</w:t>
      </w:r>
      <w:proofErr w:type="spellStart"/>
      <w:ins w:id="12" w:author="余潇阳" w:date="2020-12-17T21:20:00Z">
        <w:r>
          <w:t>driverBankA</w:t>
        </w:r>
      </w:ins>
      <w:del w:id="13" w:author="余潇阳" w:date="2020-12-17T21:20:00Z">
        <w:r>
          <w:delText>a</w:delText>
        </w:r>
      </w:del>
      <w:r>
        <w:t>ccountNumber</w:t>
      </w:r>
      <w:proofErr w:type="spellEnd"/>
      <w:r>
        <w:t xml:space="preserve">, </w:t>
      </w:r>
      <w:proofErr w:type="spellStart"/>
      <w:proofErr w:type="gramStart"/>
      <w:ins w:id="14" w:author="余潇阳" w:date="2020-12-17T21:21:00Z">
        <w:r>
          <w:t>D.</w:t>
        </w:r>
      </w:ins>
      <w:r>
        <w:t>accountType</w:t>
      </w:r>
      <w:proofErr w:type="spellEnd"/>
      <w:proofErr w:type="gramEnd"/>
      <w:r>
        <w:t xml:space="preserve">, </w:t>
      </w:r>
      <w:proofErr w:type="spellStart"/>
      <w:ins w:id="15" w:author="余潇阳" w:date="2020-12-17T21:21:00Z">
        <w:r>
          <w:t>D.</w:t>
        </w:r>
      </w:ins>
      <w:r>
        <w:t>bankName</w:t>
      </w:r>
      <w:proofErr w:type="spellEnd"/>
      <w:r>
        <w:t xml:space="preserve">, </w:t>
      </w:r>
      <w:proofErr w:type="spellStart"/>
      <w:ins w:id="16" w:author="余潇阳" w:date="2020-12-17T21:21:00Z">
        <w:r>
          <w:t>D.</w:t>
        </w:r>
      </w:ins>
      <w:r>
        <w:t>routingNumber</w:t>
      </w:r>
      <w:proofErr w:type="spellEnd"/>
      <w:r>
        <w:t>)</w:t>
      </w:r>
    </w:p>
    <w:p w14:paraId="67913D6D" w14:textId="77777777" w:rsidR="00E87A8C" w:rsidRDefault="0025084D">
      <w:pPr>
        <w:ind w:firstLine="720"/>
      </w:pPr>
      <w:ins w:id="17" w:author="余潇阳" w:date="2020-12-17T21:20:00Z">
        <w:r>
          <w:t xml:space="preserve">R9 </w:t>
        </w:r>
        <w:proofErr w:type="spellStart"/>
        <w:r>
          <w:t>RestaurantBankAccount</w:t>
        </w:r>
        <w:proofErr w:type="spellEnd"/>
        <w:r>
          <w:t xml:space="preserve"> (</w:t>
        </w:r>
        <w:proofErr w:type="spellStart"/>
        <w:r>
          <w:t>restaurantBankAccountNumber</w:t>
        </w:r>
        <w:proofErr w:type="spellEnd"/>
        <w:r>
          <w:t xml:space="preserve">, </w:t>
        </w:r>
        <w:proofErr w:type="spellStart"/>
        <w:proofErr w:type="gramStart"/>
        <w:r>
          <w:t>R.accountType</w:t>
        </w:r>
        <w:proofErr w:type="spellEnd"/>
        <w:proofErr w:type="gramEnd"/>
        <w:r>
          <w:t xml:space="preserve">, </w:t>
        </w:r>
        <w:proofErr w:type="spellStart"/>
        <w:r>
          <w:t>R.bankName</w:t>
        </w:r>
        <w:proofErr w:type="spellEnd"/>
        <w:r>
          <w:t xml:space="preserve">, </w:t>
        </w:r>
        <w:proofErr w:type="spellStart"/>
        <w:r>
          <w:t>R.routingNumber</w:t>
        </w:r>
        <w:proofErr w:type="spellEnd"/>
        <w:r>
          <w:t>)</w:t>
        </w:r>
      </w:ins>
    </w:p>
    <w:p w14:paraId="67913D6E" w14:textId="77777777" w:rsidR="00E87A8C" w:rsidRDefault="00E87A8C"/>
    <w:p w14:paraId="67913D6F" w14:textId="77777777" w:rsidR="00E87A8C" w:rsidRDefault="0025084D">
      <w:r>
        <w:t>Step 4: Check key:</w:t>
      </w:r>
    </w:p>
    <w:p w14:paraId="67913D70" w14:textId="77777777" w:rsidR="00E87A8C" w:rsidRDefault="00E87A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87A8C" w14:paraId="67913D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D71" w14:textId="77777777" w:rsidR="00E87A8C" w:rsidRDefault="0025084D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D72" w14:textId="77777777" w:rsidR="00E87A8C" w:rsidRDefault="0025084D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D73" w14:textId="77777777" w:rsidR="00E87A8C" w:rsidRDefault="0025084D">
            <w:pPr>
              <w:widowControl w:val="0"/>
              <w:spacing w:line="240" w:lineRule="auto"/>
            </w:pPr>
            <w:r>
              <w:t>R</w:t>
            </w:r>
          </w:p>
        </w:tc>
      </w:tr>
      <w:tr w:rsidR="00E87A8C" w14:paraId="67913D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D75" w14:textId="77777777" w:rsidR="00E87A8C" w:rsidRDefault="0025084D">
            <w:pPr>
              <w:widowControl w:val="0"/>
              <w:spacing w:line="240" w:lineRule="auto"/>
            </w:pPr>
            <w:proofErr w:type="spellStart"/>
            <w:r>
              <w:t>orderID</w:t>
            </w:r>
            <w:proofErr w:type="spellEnd"/>
          </w:p>
          <w:p w14:paraId="67913D76" w14:textId="77777777" w:rsidR="00E87A8C" w:rsidRDefault="0025084D">
            <w:proofErr w:type="spellStart"/>
            <w:r>
              <w:t>foodID</w:t>
            </w:r>
            <w:proofErr w:type="spellEnd"/>
          </w:p>
          <w:p w14:paraId="67913D77" w14:textId="77777777" w:rsidR="00E87A8C" w:rsidRDefault="00E87A8C"/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D78" w14:textId="77777777" w:rsidR="00E87A8C" w:rsidRDefault="0025084D">
            <w:proofErr w:type="spellStart"/>
            <w:r>
              <w:t>customerID</w:t>
            </w:r>
            <w:proofErr w:type="spellEnd"/>
          </w:p>
          <w:p w14:paraId="67913D79" w14:textId="77777777" w:rsidR="00E87A8C" w:rsidRDefault="0025084D">
            <w:proofErr w:type="spellStart"/>
            <w:r>
              <w:t>driverID</w:t>
            </w:r>
            <w:proofErr w:type="spellEnd"/>
          </w:p>
          <w:p w14:paraId="67913D7A" w14:textId="77777777" w:rsidR="00E87A8C" w:rsidRDefault="0025084D">
            <w:proofErr w:type="spellStart"/>
            <w:r>
              <w:t>restaurantID</w:t>
            </w:r>
            <w:proofErr w:type="spellEnd"/>
          </w:p>
          <w:p w14:paraId="67913D7B" w14:textId="77777777" w:rsidR="00E87A8C" w:rsidRDefault="0025084D">
            <w:proofErr w:type="spellStart"/>
            <w:r>
              <w:t>CCNumber</w:t>
            </w:r>
            <w:proofErr w:type="spellEnd"/>
          </w:p>
          <w:p w14:paraId="67913D7C" w14:textId="77777777" w:rsidR="00E87A8C" w:rsidRDefault="0025084D">
            <w:proofErr w:type="spellStart"/>
            <w:r>
              <w:t>driverBankAccountNumber</w:t>
            </w:r>
            <w:proofErr w:type="spellEnd"/>
          </w:p>
          <w:p w14:paraId="67913D7D" w14:textId="77777777" w:rsidR="00E87A8C" w:rsidRDefault="0025084D">
            <w:proofErr w:type="spellStart"/>
            <w:r>
              <w:t>restaurantBankAccountNumber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D7E" w14:textId="77777777" w:rsidR="00E87A8C" w:rsidRDefault="0025084D"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>
              <w:t>orderTime</w:t>
            </w:r>
            <w:proofErr w:type="spellEnd"/>
            <w:r>
              <w:t xml:space="preserve">, </w:t>
            </w:r>
            <w:proofErr w:type="spellStart"/>
            <w:r>
              <w:t>orderAddress</w:t>
            </w:r>
            <w:proofErr w:type="spellEnd"/>
            <w:r>
              <w:t xml:space="preserve">, </w:t>
            </w:r>
            <w:proofErr w:type="spellStart"/>
            <w:r>
              <w:t>orderNotes</w:t>
            </w:r>
            <w:proofErr w:type="spellEnd"/>
            <w:r>
              <w:t xml:space="preserve">, </w:t>
            </w:r>
            <w:proofErr w:type="spellStart"/>
            <w:r>
              <w:t>isPaid</w:t>
            </w:r>
            <w:proofErr w:type="spellEnd"/>
            <w:r>
              <w:t xml:space="preserve">, </w:t>
            </w:r>
            <w:proofErr w:type="spellStart"/>
            <w:r>
              <w:t>isDelivered</w:t>
            </w:r>
            <w:proofErr w:type="spellEnd"/>
            <w:r>
              <w:t xml:space="preserve">, </w:t>
            </w:r>
            <w:proofErr w:type="spellStart"/>
            <w:r>
              <w:t>deliveryFee</w:t>
            </w:r>
            <w:proofErr w:type="spellEnd"/>
            <w:r>
              <w:t xml:space="preserve">, tip, coupon, </w:t>
            </w:r>
            <w:proofErr w:type="spellStart"/>
            <w:r>
              <w:t>expDate</w:t>
            </w:r>
            <w:proofErr w:type="spellEnd"/>
            <w:r>
              <w:t xml:space="preserve">, </w:t>
            </w:r>
            <w:proofErr w:type="spellStart"/>
            <w:r>
              <w:t>nameOnCard</w:t>
            </w:r>
            <w:proofErr w:type="spellEnd"/>
            <w:r>
              <w:t xml:space="preserve">, </w:t>
            </w:r>
            <w:proofErr w:type="spellStart"/>
            <w:r>
              <w:t>restaurantRating</w:t>
            </w:r>
            <w:proofErr w:type="spellEnd"/>
            <w:r>
              <w:t xml:space="preserve">, </w:t>
            </w:r>
            <w:proofErr w:type="spellStart"/>
            <w:r>
              <w:t>restaurantComment</w:t>
            </w:r>
            <w:proofErr w:type="spellEnd"/>
            <w:r>
              <w:t xml:space="preserve">, </w:t>
            </w:r>
            <w:proofErr w:type="spellStart"/>
            <w:r>
              <w:t>driverRating</w:t>
            </w:r>
            <w:proofErr w:type="spellEnd"/>
            <w:r>
              <w:t xml:space="preserve">, </w:t>
            </w:r>
            <w:proofErr w:type="spellStart"/>
            <w:r>
              <w:t>driver</w:t>
            </w:r>
            <w:r>
              <w:t>Comment</w:t>
            </w:r>
            <w:proofErr w:type="spellEnd"/>
          </w:p>
          <w:p w14:paraId="67913D7F" w14:textId="77777777" w:rsidR="00E87A8C" w:rsidRDefault="0025084D">
            <w:proofErr w:type="spellStart"/>
            <w:r>
              <w:t>customerPhoneNum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 xml:space="preserve">, </w:t>
            </w:r>
            <w:proofErr w:type="spellStart"/>
            <w:r>
              <w:t>customerAddress</w:t>
            </w:r>
            <w:proofErr w:type="spellEnd"/>
          </w:p>
          <w:p w14:paraId="67913D80" w14:textId="77777777" w:rsidR="00E87A8C" w:rsidRDefault="0025084D">
            <w:proofErr w:type="spellStart"/>
            <w:r>
              <w:t>restaurantAddress</w:t>
            </w:r>
            <w:proofErr w:type="spellEnd"/>
            <w:r>
              <w:t xml:space="preserve">, </w:t>
            </w:r>
            <w:proofErr w:type="spellStart"/>
            <w:r>
              <w:t>restaurantPhoneNum</w:t>
            </w:r>
            <w:proofErr w:type="spellEnd"/>
          </w:p>
          <w:p w14:paraId="67913D81" w14:textId="77777777" w:rsidR="00E87A8C" w:rsidRDefault="0025084D">
            <w:proofErr w:type="spellStart"/>
            <w:r>
              <w:t>foodName</w:t>
            </w:r>
            <w:proofErr w:type="spellEnd"/>
            <w:r>
              <w:t xml:space="preserve">, </w:t>
            </w:r>
            <w:proofErr w:type="spellStart"/>
            <w:r>
              <w:t>foodPrice</w:t>
            </w:r>
            <w:proofErr w:type="spellEnd"/>
          </w:p>
          <w:p w14:paraId="67913D82" w14:textId="77777777" w:rsidR="00E87A8C" w:rsidRDefault="0025084D">
            <w:r>
              <w:t xml:space="preserve">Quantity, </w:t>
            </w:r>
            <w:proofErr w:type="spellStart"/>
            <w:proofErr w:type="gramStart"/>
            <w:ins w:id="18" w:author="余潇阳" w:date="2020-12-17T21:22:00Z">
              <w:r>
                <w:t>D.</w:t>
              </w:r>
            </w:ins>
            <w:r>
              <w:t>accountType</w:t>
            </w:r>
            <w:proofErr w:type="spellEnd"/>
            <w:proofErr w:type="gramEnd"/>
            <w:r>
              <w:t xml:space="preserve">, </w:t>
            </w:r>
            <w:proofErr w:type="spellStart"/>
            <w:ins w:id="19" w:author="余潇阳" w:date="2020-12-17T21:22:00Z">
              <w:r>
                <w:t>D.</w:t>
              </w:r>
            </w:ins>
            <w:r>
              <w:t>bankName</w:t>
            </w:r>
            <w:proofErr w:type="spellEnd"/>
            <w:r>
              <w:t xml:space="preserve">, </w:t>
            </w:r>
            <w:proofErr w:type="spellStart"/>
            <w:ins w:id="20" w:author="余潇阳" w:date="2020-12-17T21:22:00Z">
              <w:r>
                <w:t>D.</w:t>
              </w:r>
            </w:ins>
            <w:r>
              <w:t>routingNumber</w:t>
            </w:r>
            <w:proofErr w:type="spellEnd"/>
            <w:ins w:id="21" w:author="余潇阳" w:date="2020-12-17T21:22:00Z">
              <w:r>
                <w:t xml:space="preserve">, </w:t>
              </w:r>
              <w:proofErr w:type="spellStart"/>
              <w:r>
                <w:t>R.accountType</w:t>
              </w:r>
              <w:proofErr w:type="spellEnd"/>
              <w:r>
                <w:t xml:space="preserve">, </w:t>
              </w:r>
              <w:proofErr w:type="spellStart"/>
              <w:r>
                <w:t>R.bankName</w:t>
              </w:r>
              <w:proofErr w:type="spellEnd"/>
              <w:r>
                <w:t xml:space="preserve">, </w:t>
              </w:r>
              <w:proofErr w:type="spellStart"/>
              <w:r>
                <w:t>R.routingNumber</w:t>
              </w:r>
              <w:proofErr w:type="spellEnd"/>
              <w:r>
                <w:t>,</w:t>
              </w:r>
            </w:ins>
          </w:p>
          <w:p w14:paraId="67913D83" w14:textId="77777777" w:rsidR="00E87A8C" w:rsidRDefault="0025084D">
            <w:proofErr w:type="spellStart"/>
            <w:r>
              <w:t>expDate</w:t>
            </w:r>
            <w:proofErr w:type="spellEnd"/>
            <w:r>
              <w:t xml:space="preserve">, </w:t>
            </w:r>
            <w:proofErr w:type="spellStart"/>
            <w:r>
              <w:t>nameOnCard</w:t>
            </w:r>
            <w:proofErr w:type="spellEnd"/>
          </w:p>
        </w:tc>
      </w:tr>
    </w:tbl>
    <w:p w14:paraId="67913D85" w14:textId="77777777" w:rsidR="00E87A8C" w:rsidRDefault="00E87A8C"/>
    <w:p w14:paraId="67913D86" w14:textId="77777777" w:rsidR="00E87A8C" w:rsidRDefault="0025084D">
      <w:pPr>
        <w:ind w:firstLine="720"/>
      </w:pPr>
      <w:r>
        <w:t>The key is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), which is already in </w:t>
      </w:r>
      <w:proofErr w:type="spellStart"/>
      <w:r>
        <w:t>FoodInOrder</w:t>
      </w:r>
      <w:proofErr w:type="spellEnd"/>
      <w:r>
        <w:t xml:space="preserve"> relation. </w:t>
      </w:r>
      <w:proofErr w:type="gramStart"/>
      <w:r>
        <w:t>So</w:t>
      </w:r>
      <w:proofErr w:type="gramEnd"/>
      <w:r>
        <w:t xml:space="preserve"> no additional relations are needed.</w:t>
      </w:r>
    </w:p>
    <w:p w14:paraId="67913D87" w14:textId="77777777" w:rsidR="00E87A8C" w:rsidRDefault="00E87A8C"/>
    <w:p w14:paraId="67913D88" w14:textId="54BE9E9F" w:rsidR="00E87A8C" w:rsidRDefault="0025084D">
      <w:pPr>
        <w:rPr>
          <w:color w:val="FF0000"/>
        </w:rPr>
      </w:pPr>
      <w:r>
        <w:t>Chase Test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h</w:t>
      </w:r>
      <w:r>
        <w:t>i</w:t>
      </w:r>
      <w:r>
        <w:t>s</w:t>
      </w:r>
      <w:r>
        <w:t xml:space="preserve"> </w:t>
      </w:r>
      <w:r>
        <w:t>d</w:t>
      </w:r>
      <w:r>
        <w:t>e</w:t>
      </w:r>
      <w:r>
        <w:t>s</w:t>
      </w:r>
      <w:r>
        <w:t>i</w:t>
      </w:r>
      <w:r>
        <w:t>g</w:t>
      </w:r>
      <w:r>
        <w:t>n</w:t>
      </w:r>
      <w:r>
        <w:t xml:space="preserve"> </w:t>
      </w:r>
      <w:r>
        <w:t>i</w:t>
      </w:r>
      <w:r>
        <w:t>s</w:t>
      </w:r>
      <w:r>
        <w:t xml:space="preserve"> </w:t>
      </w:r>
      <w:r>
        <w:t>i</w:t>
      </w:r>
      <w:r>
        <w:t>n</w:t>
      </w:r>
      <w:r>
        <w:t xml:space="preserve"> </w:t>
      </w:r>
      <w:r w:rsidR="004853BC">
        <w:t xml:space="preserve">file: </w:t>
      </w:r>
      <w:r w:rsidR="004853BC" w:rsidRPr="004853BC">
        <w:rPr>
          <w:i/>
          <w:iCs/>
        </w:rPr>
        <w:t>Group1_Chase_Test_Food_Delivery</w:t>
      </w:r>
      <w:bookmarkStart w:id="22" w:name="_GoBack"/>
      <w:bookmarkEnd w:id="22"/>
    </w:p>
    <w:sectPr w:rsidR="00E87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DBE74" w14:textId="77777777" w:rsidR="0025084D" w:rsidRDefault="0025084D" w:rsidP="00630FA1">
      <w:pPr>
        <w:spacing w:line="240" w:lineRule="auto"/>
      </w:pPr>
      <w:r>
        <w:separator/>
      </w:r>
    </w:p>
  </w:endnote>
  <w:endnote w:type="continuationSeparator" w:id="0">
    <w:p w14:paraId="185DC353" w14:textId="77777777" w:rsidR="0025084D" w:rsidRDefault="0025084D" w:rsidP="00630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907C9" w14:textId="77777777" w:rsidR="0025084D" w:rsidRDefault="0025084D" w:rsidP="00630FA1">
      <w:pPr>
        <w:spacing w:line="240" w:lineRule="auto"/>
      </w:pPr>
      <w:r>
        <w:separator/>
      </w:r>
    </w:p>
  </w:footnote>
  <w:footnote w:type="continuationSeparator" w:id="0">
    <w:p w14:paraId="5355FE06" w14:textId="77777777" w:rsidR="0025084D" w:rsidRDefault="0025084D" w:rsidP="00630F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8C"/>
    <w:rsid w:val="0025084D"/>
    <w:rsid w:val="004853BC"/>
    <w:rsid w:val="00630FA1"/>
    <w:rsid w:val="00A86F4A"/>
    <w:rsid w:val="00E8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13D46"/>
  <w15:docId w15:val="{2AAFEF6E-4AF8-4EB8-A98B-82EE383A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FA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A1"/>
  </w:style>
  <w:style w:type="paragraph" w:styleId="Footer">
    <w:name w:val="footer"/>
    <w:basedOn w:val="Normal"/>
    <w:link w:val="FooterChar"/>
    <w:uiPriority w:val="99"/>
    <w:unhideWhenUsed/>
    <w:rsid w:val="00630FA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Xiaoyang Yu</cp:lastModifiedBy>
  <cp:revision>4</cp:revision>
  <dcterms:created xsi:type="dcterms:W3CDTF">2020-12-19T02:41:00Z</dcterms:created>
  <dcterms:modified xsi:type="dcterms:W3CDTF">2020-12-19T02:43:00Z</dcterms:modified>
</cp:coreProperties>
</file>